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57D" w:rsidRPr="00464B8C" w:rsidRDefault="00464B8C" w:rsidP="0073383A">
      <w:pPr>
        <w:pStyle w:val="a3"/>
      </w:pPr>
      <w:r w:rsidRPr="00464B8C">
        <w:t>CAN Bus logger with SD-card</w:t>
      </w:r>
    </w:p>
    <w:p w:rsidR="00596D28" w:rsidRDefault="008D26D3" w:rsidP="0073383A">
      <w:pPr>
        <w:pStyle w:val="1"/>
        <w:numPr>
          <w:ilvl w:val="0"/>
          <w:numId w:val="2"/>
        </w:numPr>
      </w:pPr>
      <w:r>
        <w:t>What is it?</w:t>
      </w:r>
    </w:p>
    <w:p w:rsidR="008D26D3" w:rsidRDefault="008D26D3" w:rsidP="008D26D3">
      <w:pPr>
        <w:ind w:left="360" w:firstLine="360"/>
      </w:pPr>
      <w:r>
        <w:t xml:space="preserve">This is </w:t>
      </w:r>
      <w:r w:rsidR="00464B8C">
        <w:t>just simple logger which writes everything from CAN bus to</w:t>
      </w:r>
      <w:r w:rsidR="002C2E38">
        <w:t xml:space="preserve"> text file on a micro SD</w:t>
      </w:r>
      <w:r w:rsidR="00CD43EA">
        <w:t xml:space="preserve"> card</w:t>
      </w:r>
      <w:r w:rsidR="002C2E38">
        <w:t>. It has following features: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 xml:space="preserve">Easy to use: </w:t>
      </w:r>
      <w:r w:rsidR="009C35F9">
        <w:t xml:space="preserve"> O</w:t>
      </w:r>
      <w:r>
        <w:t xml:space="preserve">nly one start/stop button and all the settings are stored in configuration text file on </w:t>
      </w:r>
      <w:r w:rsidR="009C35F9">
        <w:t xml:space="preserve">the </w:t>
      </w:r>
      <w:r>
        <w:t xml:space="preserve">SD card. 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Optional message filtering based on ID mask matching</w:t>
      </w:r>
      <w:r w:rsidR="009C35F9">
        <w:t>.</w:t>
      </w:r>
    </w:p>
    <w:p w:rsidR="002C2E38" w:rsidRDefault="002C2E38" w:rsidP="002C2E38">
      <w:pPr>
        <w:pStyle w:val="a5"/>
        <w:numPr>
          <w:ilvl w:val="3"/>
          <w:numId w:val="13"/>
        </w:numPr>
        <w:ind w:left="720"/>
      </w:pPr>
      <w:r>
        <w:t>Selectable listen-only mode (without CAN bus acknowledge)</w:t>
      </w:r>
      <w:r w:rsidR="009C35F9">
        <w:t>.</w:t>
      </w:r>
    </w:p>
    <w:p w:rsidR="008D26D3" w:rsidRDefault="002C2E38" w:rsidP="002C2E38">
      <w:pPr>
        <w:pStyle w:val="a5"/>
        <w:numPr>
          <w:ilvl w:val="3"/>
          <w:numId w:val="13"/>
        </w:numPr>
        <w:ind w:left="720"/>
      </w:pPr>
      <w:r>
        <w:t>Three LEDs for indication of logger</w:t>
      </w:r>
      <w:r w:rsidR="009C35F9">
        <w:t>.</w:t>
      </w:r>
    </w:p>
    <w:p w:rsidR="008D26D3" w:rsidRDefault="008D26D3" w:rsidP="008D26D3"/>
    <w:p w:rsidR="008D26D3" w:rsidRDefault="008D26D3" w:rsidP="008D26D3"/>
    <w:p w:rsidR="008D26D3" w:rsidRDefault="008D26D3" w:rsidP="008D26D3">
      <w:pPr>
        <w:ind w:left="360"/>
      </w:pPr>
      <w:r>
        <w:t>Device specification:</w:t>
      </w:r>
    </w:p>
    <w:p w:rsidR="008D26D3" w:rsidRPr="008D26D3" w:rsidRDefault="008D26D3" w:rsidP="008D26D3">
      <w:pPr>
        <w:ind w:left="360"/>
      </w:pPr>
    </w:p>
    <w:tbl>
      <w:tblPr>
        <w:tblStyle w:val="11"/>
        <w:tblW w:w="0" w:type="auto"/>
        <w:tblLook w:val="04A0"/>
      </w:tblPr>
      <w:tblGrid>
        <w:gridCol w:w="2181"/>
        <w:gridCol w:w="5006"/>
      </w:tblGrid>
      <w:tr w:rsidR="00DD2BF3" w:rsidRPr="0073383A" w:rsidTr="00DD2BF3">
        <w:trPr>
          <w:cnfStyle w:val="100000000000"/>
        </w:trPr>
        <w:tc>
          <w:tcPr>
            <w:cnfStyle w:val="001000000000"/>
            <w:tcW w:w="0" w:type="auto"/>
          </w:tcPr>
          <w:p w:rsidR="00DD2BF3" w:rsidRPr="0073383A" w:rsidRDefault="00DD2BF3" w:rsidP="0056757D">
            <w:r>
              <w:t>Parameter</w:t>
            </w:r>
          </w:p>
        </w:tc>
        <w:tc>
          <w:tcPr>
            <w:tcW w:w="0" w:type="auto"/>
          </w:tcPr>
          <w:p w:rsidR="00DD2BF3" w:rsidRPr="0073383A" w:rsidRDefault="00DD2BF3" w:rsidP="0056757D">
            <w:pPr>
              <w:cnfStyle w:val="100000000000"/>
            </w:pPr>
            <w:r>
              <w:t>Value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Power supply voltage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5</w:t>
            </w:r>
            <w:r w:rsidR="00736C43">
              <w:t>.5</w:t>
            </w:r>
            <w:r w:rsidRPr="0073383A">
              <w:t>V-20V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Current consumption</w:t>
            </w:r>
          </w:p>
        </w:tc>
        <w:tc>
          <w:tcPr>
            <w:tcW w:w="0" w:type="auto"/>
          </w:tcPr>
          <w:p w:rsidR="0073383A" w:rsidRPr="0073383A" w:rsidRDefault="008D54F4" w:rsidP="0056757D">
            <w:pPr>
              <w:cnfStyle w:val="000000000000"/>
            </w:pPr>
            <w:r>
              <w:t>60mA at</w:t>
            </w:r>
            <w:r w:rsidR="0073383A" w:rsidRPr="0073383A">
              <w:t xml:space="preserve"> 5V</w:t>
            </w:r>
            <w:r>
              <w:t xml:space="preserve"> input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DD2BF3" w:rsidP="0056757D">
            <w:r>
              <w:t>CAN b</w:t>
            </w:r>
            <w:r w:rsidR="0073383A" w:rsidRPr="0073383A">
              <w:t>audrate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up to 1</w:t>
            </w:r>
            <w:r w:rsidR="00441B53">
              <w:t>Mbps (any non-standard baudrate</w:t>
            </w:r>
            <w:r w:rsidRPr="0073383A">
              <w:t xml:space="preserve"> supported)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ID mask filters</w:t>
            </w:r>
          </w:p>
        </w:tc>
        <w:tc>
          <w:tcPr>
            <w:tcW w:w="0" w:type="auto"/>
          </w:tcPr>
          <w:p w:rsidR="0073383A" w:rsidRPr="0073383A" w:rsidRDefault="00464B8C" w:rsidP="00464B8C">
            <w:pPr>
              <w:cnfStyle w:val="000000000000"/>
            </w:pPr>
            <w:r>
              <w:t>1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Microcontroller</w:t>
            </w:r>
          </w:p>
        </w:tc>
        <w:tc>
          <w:tcPr>
            <w:tcW w:w="0" w:type="auto"/>
          </w:tcPr>
          <w:p w:rsidR="0073383A" w:rsidRPr="0073383A" w:rsidRDefault="002C2E38" w:rsidP="0078054F">
            <w:pPr>
              <w:cnfStyle w:val="000000100000"/>
            </w:pPr>
            <w:r>
              <w:t xml:space="preserve"> STM32F4</w:t>
            </w:r>
            <w:r w:rsidR="0073383A" w:rsidRPr="0073383A">
              <w:t>05R</w:t>
            </w:r>
            <w:r w:rsidR="0078054F">
              <w:t>G</w:t>
            </w:r>
            <w:r w:rsidR="0073383A" w:rsidRPr="0073383A">
              <w:t>T6</w:t>
            </w:r>
          </w:p>
        </w:tc>
      </w:tr>
      <w:tr w:rsidR="0073383A" w:rsidRPr="0073383A" w:rsidTr="00DD2BF3"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CAN transceiver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000000"/>
            </w:pPr>
            <w:r w:rsidRPr="0073383A">
              <w:t xml:space="preserve"> SN65HVD232DR</w:t>
            </w:r>
          </w:p>
        </w:tc>
      </w:tr>
      <w:tr w:rsidR="0073383A" w:rsidRPr="0073383A" w:rsidTr="00DD2BF3">
        <w:trPr>
          <w:cnfStyle w:val="000000100000"/>
        </w:trPr>
        <w:tc>
          <w:tcPr>
            <w:cnfStyle w:val="001000000000"/>
            <w:tcW w:w="0" w:type="auto"/>
          </w:tcPr>
          <w:p w:rsidR="0073383A" w:rsidRPr="0073383A" w:rsidRDefault="0073383A" w:rsidP="0056757D">
            <w:r w:rsidRPr="0073383A">
              <w:t>PCB size</w:t>
            </w:r>
          </w:p>
        </w:tc>
        <w:tc>
          <w:tcPr>
            <w:tcW w:w="0" w:type="auto"/>
          </w:tcPr>
          <w:p w:rsidR="0073383A" w:rsidRPr="0073383A" w:rsidRDefault="0073383A" w:rsidP="0056757D">
            <w:pPr>
              <w:cnfStyle w:val="000000100000"/>
            </w:pPr>
            <w:r w:rsidRPr="0073383A">
              <w:t xml:space="preserve"> 48.26 mm x 20.85 mm (1.9 in x 0.82 in)</w:t>
            </w:r>
          </w:p>
        </w:tc>
      </w:tr>
    </w:tbl>
    <w:p w:rsidR="008D26D3" w:rsidRDefault="008D26D3" w:rsidP="003D3E3E">
      <w:pPr>
        <w:ind w:left="360"/>
      </w:pPr>
    </w:p>
    <w:p w:rsidR="008D26D3" w:rsidRDefault="008D26D3" w:rsidP="003D3E3E">
      <w:pPr>
        <w:ind w:left="360"/>
      </w:pPr>
    </w:p>
    <w:p w:rsidR="00E7000B" w:rsidRDefault="00E7000B" w:rsidP="003D3E3E">
      <w:pPr>
        <w:ind w:left="360"/>
        <w:rPr>
          <w:noProof/>
          <w:lang w:eastAsia="ru-RU"/>
        </w:rPr>
      </w:pPr>
      <w:r>
        <w:t>Board connection</w:t>
      </w:r>
      <w:r w:rsidR="006E1095">
        <w:t>s</w:t>
      </w:r>
      <w:r>
        <w:t xml:space="preserve">: </w:t>
      </w:r>
    </w:p>
    <w:p w:rsidR="00DA0AB0" w:rsidRDefault="00736C43" w:rsidP="006E1095">
      <w:pPr>
        <w:ind w:left="-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22.75pt">
            <v:imagedata r:id="rId6" o:title="Untitled__"/>
          </v:shape>
        </w:pict>
      </w:r>
    </w:p>
    <w:p w:rsidR="00180320" w:rsidRDefault="00180320" w:rsidP="006E1095">
      <w:pPr>
        <w:ind w:left="-720"/>
      </w:pPr>
    </w:p>
    <w:p w:rsidR="00C93D17" w:rsidRDefault="00C93D17" w:rsidP="006E1095">
      <w:pPr>
        <w:ind w:left="360"/>
      </w:pPr>
      <w:r>
        <w:t>LEDs: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B050"/>
        </w:rPr>
        <w:t>Green</w:t>
      </w:r>
      <w:r>
        <w:t xml:space="preserve">: power on, also toggling every time </w:t>
      </w:r>
      <w:r w:rsidR="002C2E38">
        <w:t>when the CAN</w:t>
      </w:r>
      <w:r w:rsidR="00D22F95">
        <w:t xml:space="preserve"> receiv</w:t>
      </w:r>
      <w:r w:rsidR="00FB5BC9">
        <w:t>es</w:t>
      </w:r>
      <w:r w:rsidR="00D22F95">
        <w:t xml:space="preserve"> and accept</w:t>
      </w:r>
      <w:r w:rsidR="00FB5BC9">
        <w:t xml:space="preserve">s </w:t>
      </w:r>
      <w:r>
        <w:t>message</w:t>
      </w:r>
      <w:r w:rsidR="00FB5BC9">
        <w:t>s.</w:t>
      </w:r>
    </w:p>
    <w:p w:rsidR="00C93D17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002060"/>
        </w:rPr>
        <w:t>Blue</w:t>
      </w:r>
      <w:r>
        <w:t xml:space="preserve">: </w:t>
      </w:r>
      <w:r w:rsidR="002C2E38">
        <w:t>blink</w:t>
      </w:r>
      <w:r w:rsidR="00FB5BC9">
        <w:t>s</w:t>
      </w:r>
      <w:r w:rsidR="002C2E38">
        <w:t xml:space="preserve"> each time when block of data has been written to the SD card</w:t>
      </w:r>
      <w:r w:rsidR="00FB5BC9">
        <w:t>.</w:t>
      </w:r>
    </w:p>
    <w:p w:rsidR="00C93D17" w:rsidRPr="00DA0AB0" w:rsidRDefault="00C93D17" w:rsidP="00C93D17">
      <w:pPr>
        <w:pStyle w:val="a5"/>
        <w:numPr>
          <w:ilvl w:val="0"/>
          <w:numId w:val="12"/>
        </w:numPr>
        <w:ind w:left="360"/>
      </w:pPr>
      <w:r w:rsidRPr="00180320">
        <w:rPr>
          <w:color w:val="FF0000"/>
        </w:rPr>
        <w:t>Red</w:t>
      </w:r>
      <w:r>
        <w:t>: fault</w:t>
      </w:r>
      <w:r w:rsidR="002C2E38">
        <w:t xml:space="preserve"> indication (see below)</w:t>
      </w:r>
      <w:r w:rsidR="00FB5BC9">
        <w:t>.</w:t>
      </w:r>
    </w:p>
    <w:p w:rsidR="00927CA6" w:rsidRDefault="00927CA6" w:rsidP="00927CA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596D28" w:rsidRDefault="002C2E38" w:rsidP="00DD2BF3">
      <w:pPr>
        <w:pStyle w:val="1"/>
        <w:numPr>
          <w:ilvl w:val="0"/>
          <w:numId w:val="2"/>
        </w:numPr>
      </w:pPr>
      <w:r>
        <w:t xml:space="preserve">How to start </w:t>
      </w:r>
    </w:p>
    <w:p w:rsidR="002C2E38" w:rsidRPr="002C2E38" w:rsidRDefault="002C2E38" w:rsidP="002C2E38">
      <w:pPr>
        <w:pStyle w:val="a5"/>
        <w:numPr>
          <w:ilvl w:val="0"/>
          <w:numId w:val="12"/>
        </w:numPr>
      </w:pPr>
      <w:r>
        <w:t>Connect CAN bus</w:t>
      </w:r>
      <w:r w:rsidR="00CD5DB4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Connect power supply (</w:t>
      </w:r>
      <w:r w:rsidRPr="002C2E38">
        <w:t xml:space="preserve">make sure the correct </w:t>
      </w:r>
      <w:r>
        <w:t>voltage range)</w:t>
      </w:r>
      <w:r w:rsidR="00B7225D">
        <w:t>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 xml:space="preserve">Place </w:t>
      </w:r>
      <w:r w:rsidR="00FC2C1A" w:rsidRPr="00716CEF">
        <w:rPr>
          <w:b/>
        </w:rPr>
        <w:t>Config.txt</w:t>
      </w:r>
      <w:r w:rsidR="00736C43">
        <w:rPr>
          <w:b/>
        </w:rPr>
        <w:t xml:space="preserve"> </w:t>
      </w:r>
      <w:r>
        <w:t xml:space="preserve">file to the root folder of SD card (here is </w:t>
      </w:r>
      <w:hyperlink r:id="rId7" w:history="1">
        <w:r w:rsidRPr="002C2E38">
          <w:rPr>
            <w:rStyle w:val="a7"/>
          </w:rPr>
          <w:t>exa</w:t>
        </w:r>
        <w:bookmarkStart w:id="0" w:name="_GoBack"/>
        <w:bookmarkEnd w:id="0"/>
        <w:r w:rsidRPr="002C2E38">
          <w:rPr>
            <w:rStyle w:val="a7"/>
          </w:rPr>
          <w:t>mple</w:t>
        </w:r>
      </w:hyperlink>
      <w:r>
        <w:t xml:space="preserve"> of the file</w:t>
      </w:r>
      <w:r w:rsidR="00031037">
        <w:t xml:space="preserve"> for ODB</w:t>
      </w:r>
      <w:r>
        <w:t>)</w:t>
      </w:r>
      <w:r w:rsidR="00CD5DB4">
        <w:t>.</w:t>
      </w:r>
      <w:r w:rsidR="00B7225D">
        <w:t xml:space="preserve"> It is recommended to choose fastest SD card (UHS Speed Class 1 / U1) and format SD card before use in logger.</w:t>
      </w:r>
    </w:p>
    <w:p w:rsidR="002C2E38" w:rsidRDefault="002C2E38" w:rsidP="002C2E38">
      <w:pPr>
        <w:pStyle w:val="a5"/>
        <w:numPr>
          <w:ilvl w:val="0"/>
          <w:numId w:val="12"/>
        </w:numPr>
      </w:pPr>
      <w:r>
        <w:t>Insert SD card</w:t>
      </w:r>
      <w:r w:rsidR="00CD5DB4">
        <w:t>.</w:t>
      </w:r>
    </w:p>
    <w:p w:rsidR="002C2E38" w:rsidRDefault="00C31EAE" w:rsidP="002C2E38">
      <w:pPr>
        <w:pStyle w:val="a5"/>
        <w:numPr>
          <w:ilvl w:val="0"/>
          <w:numId w:val="12"/>
        </w:numPr>
      </w:pPr>
      <w:r>
        <w:t>Press "START" button to start log</w:t>
      </w:r>
    </w:p>
    <w:p w:rsidR="00C31EAE" w:rsidRDefault="00C31EAE" w:rsidP="002C2E38">
      <w:pPr>
        <w:pStyle w:val="a5"/>
        <w:numPr>
          <w:ilvl w:val="0"/>
          <w:numId w:val="12"/>
        </w:numPr>
      </w:pPr>
      <w:r>
        <w:t>The blue LED should blinkperiodically (with speed dependant from writing rate)</w:t>
      </w:r>
      <w:r w:rsidR="00CD5DB4">
        <w:t>.</w:t>
      </w:r>
    </w:p>
    <w:p w:rsidR="00C31EAE" w:rsidRDefault="00C31EAE" w:rsidP="00C31EAE">
      <w:pPr>
        <w:pStyle w:val="a5"/>
        <w:numPr>
          <w:ilvl w:val="0"/>
          <w:numId w:val="12"/>
        </w:numPr>
      </w:pPr>
      <w:r>
        <w:t>Press "START" button again to stop the log</w:t>
      </w:r>
      <w:r w:rsidR="00CD5DB4">
        <w:t>.</w:t>
      </w:r>
    </w:p>
    <w:p w:rsidR="005F32B4" w:rsidRDefault="005F32B4" w:rsidP="00C31EAE">
      <w:pPr>
        <w:pStyle w:val="a5"/>
        <w:numPr>
          <w:ilvl w:val="0"/>
          <w:numId w:val="12"/>
        </w:numPr>
      </w:pPr>
      <w:r>
        <w:t xml:space="preserve">The log file placed to root folder and has name in format: </w:t>
      </w:r>
      <w:r w:rsidR="00736C43">
        <w:rPr>
          <w:b/>
        </w:rPr>
        <w:t>N</w:t>
      </w:r>
      <w:r w:rsidRPr="00716CEF">
        <w:rPr>
          <w:b/>
        </w:rPr>
        <w:t>.</w:t>
      </w:r>
      <w:r w:rsidR="00FF5DC8" w:rsidRPr="00716CEF">
        <w:rPr>
          <w:b/>
        </w:rPr>
        <w:t>csv</w:t>
      </w:r>
      <w:r w:rsidR="00B67CA4">
        <w:t>,</w:t>
      </w:r>
      <w:r w:rsidR="00736C43">
        <w:t xml:space="preserve"> </w:t>
      </w:r>
      <w:r>
        <w:t xml:space="preserve">where </w:t>
      </w:r>
      <w:r w:rsidR="00736C43">
        <w:t>N</w:t>
      </w:r>
      <w:r>
        <w:t xml:space="preserve"> </w:t>
      </w:r>
      <w:r w:rsidR="00736C43">
        <w:t xml:space="preserve">is number between 0 and </w:t>
      </w:r>
      <w:r w:rsidR="00736C43" w:rsidRPr="00736C43">
        <w:t>99999999</w:t>
      </w:r>
      <w:r w:rsidR="00736C43">
        <w:t xml:space="preserve">. The next time logger will increment a file name number and write to </w:t>
      </w:r>
      <w:r w:rsidR="00736C43">
        <w:rPr>
          <w:b/>
        </w:rPr>
        <w:t>N</w:t>
      </w:r>
      <w:r w:rsidR="00C8131E">
        <w:rPr>
          <w:b/>
        </w:rPr>
        <w:t>+1</w:t>
      </w:r>
      <w:r w:rsidR="00736C43" w:rsidRPr="00716CEF">
        <w:rPr>
          <w:b/>
        </w:rPr>
        <w:t>.csv</w:t>
      </w:r>
      <w:r w:rsidR="00736C43">
        <w:t>, for example if there are files 0.csv, 1.csv and 2.csv, then the next written file will be 3.csv.</w:t>
      </w:r>
    </w:p>
    <w:p w:rsidR="00C31EAE" w:rsidRDefault="00C31EAE" w:rsidP="00C31EAE">
      <w:pPr>
        <w:pStyle w:val="1"/>
        <w:numPr>
          <w:ilvl w:val="0"/>
          <w:numId w:val="2"/>
        </w:numPr>
      </w:pPr>
      <w:r>
        <w:t>Configuration file format</w:t>
      </w:r>
    </w:p>
    <w:p w:rsidR="002265C7" w:rsidRPr="002265C7" w:rsidRDefault="002265C7" w:rsidP="002265C7"/>
    <w:tbl>
      <w:tblPr>
        <w:tblStyle w:val="11"/>
        <w:tblW w:w="0" w:type="auto"/>
        <w:tblLook w:val="04A0"/>
      </w:tblPr>
      <w:tblGrid>
        <w:gridCol w:w="2097"/>
        <w:gridCol w:w="1184"/>
        <w:gridCol w:w="6290"/>
      </w:tblGrid>
      <w:tr w:rsidR="002265C7" w:rsidTr="002265C7">
        <w:trPr>
          <w:cnfStyle w:val="100000000000"/>
        </w:trPr>
        <w:tc>
          <w:tcPr>
            <w:cnfStyle w:val="001000000000"/>
            <w:tcW w:w="0" w:type="auto"/>
          </w:tcPr>
          <w:p w:rsidR="002265C7" w:rsidRDefault="002265C7" w:rsidP="00C31EAE">
            <w:pPr>
              <w:pStyle w:val="a5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100000000000"/>
            </w:pPr>
            <w:r>
              <w:t>Parameter</w:t>
            </w:r>
          </w:p>
          <w:p w:rsidR="002265C7" w:rsidRDefault="002265C7" w:rsidP="00C31EAE">
            <w:pPr>
              <w:pStyle w:val="a5"/>
              <w:ind w:left="0"/>
              <w:cnfStyle w:val="100000000000"/>
            </w:pPr>
            <w:r>
              <w:t>format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100000000000"/>
            </w:pPr>
            <w:r>
              <w:t>Meaning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Default="002265C7" w:rsidP="00C31EAE">
            <w:pPr>
              <w:pStyle w:val="a5"/>
              <w:ind w:left="0"/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baud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Decimal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 xml:space="preserve">CAN bus baudrate in kbps 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Default="002265C7" w:rsidP="00C31EAE">
            <w:pPr>
              <w:pStyle w:val="a5"/>
              <w:ind w:left="0"/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ack_en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0 or 1</w:t>
            </w:r>
          </w:p>
        </w:tc>
        <w:tc>
          <w:tcPr>
            <w:tcW w:w="0" w:type="auto"/>
          </w:tcPr>
          <w:p w:rsidR="002265C7" w:rsidRPr="002265C7" w:rsidRDefault="002265C7" w:rsidP="00C31EAE">
            <w:pPr>
              <w:pStyle w:val="a5"/>
              <w:ind w:left="0"/>
              <w:cnfStyle w:val="000000000000"/>
            </w:pPr>
            <w:r>
              <w:t xml:space="preserve">If 1 then CAN logger is responding with ACK slot on reception </w:t>
            </w:r>
            <w:r w:rsidRPr="00C31EAE">
              <w:t>of a valid CAN frame</w:t>
            </w:r>
            <w:r>
              <w:t>. Set to 0 for silent (listen-only) mode</w:t>
            </w:r>
            <w:r w:rsidRPr="002265C7">
              <w:t>.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id_filter_mask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Hex</w:t>
            </w:r>
          </w:p>
        </w:tc>
        <w:tc>
          <w:tcPr>
            <w:tcW w:w="0" w:type="auto"/>
          </w:tcPr>
          <w:p w:rsidR="002265C7" w:rsidRPr="005F32B4" w:rsidRDefault="002265C7" w:rsidP="00C31EAE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for ID filtering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id_filter_value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Hex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Expected value for ID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log_std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Messages with standard (11 bit) ID are accepted if set to 1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log_ext</w:t>
            </w:r>
            <w:proofErr w:type="spellEnd"/>
          </w:p>
        </w:tc>
        <w:tc>
          <w:tcPr>
            <w:tcW w:w="0" w:type="auto"/>
          </w:tcPr>
          <w:p w:rsidR="002265C7" w:rsidRDefault="002265C7" w:rsidP="005F32B4">
            <w:pPr>
              <w:pStyle w:val="a5"/>
              <w:ind w:left="0"/>
              <w:cnfStyle w:val="0000000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5F32B4">
            <w:pPr>
              <w:pStyle w:val="a5"/>
              <w:ind w:left="0"/>
              <w:cnfStyle w:val="000000000000"/>
            </w:pPr>
            <w:r>
              <w:t>Messages with extended (24 bit) ID are accepted if set to 1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C31EAE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timestamp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0 or 1</w:t>
            </w:r>
          </w:p>
        </w:tc>
        <w:tc>
          <w:tcPr>
            <w:tcW w:w="0" w:type="auto"/>
          </w:tcPr>
          <w:p w:rsidR="002265C7" w:rsidRPr="005F32B4" w:rsidRDefault="002265C7" w:rsidP="00C31EAE">
            <w:pPr>
              <w:pStyle w:val="a5"/>
              <w:ind w:left="0"/>
              <w:cnfStyle w:val="000000100000"/>
            </w:pPr>
            <w:r>
              <w:t>If 1 then every record in log file has a timestamp (in milliseconds)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circular_write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2265C7">
            <w:pPr>
              <w:pStyle w:val="a5"/>
              <w:ind w:left="0"/>
              <w:cnfStyle w:val="000000000000"/>
            </w:pPr>
            <w:r>
              <w:t>T</w:t>
            </w:r>
            <w:r w:rsidRPr="002265C7">
              <w:t>his will delete oldest file if there is less than 10% of free space on disk</w:t>
            </w:r>
            <w:r>
              <w:t xml:space="preserve"> (please be aware of possible logging gap up about to 1s) 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start_on_power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2265C7">
            <w:pPr>
              <w:pStyle w:val="a5"/>
              <w:ind w:left="0"/>
              <w:cnfStyle w:val="000000100000"/>
            </w:pPr>
            <w:r>
              <w:t xml:space="preserve">Recording </w:t>
            </w:r>
            <w:r w:rsidRPr="002265C7">
              <w:t xml:space="preserve">will </w:t>
            </w:r>
            <w:r>
              <w:t>start</w:t>
            </w:r>
            <w:r w:rsidRPr="002265C7">
              <w:t xml:space="preserve"> immediately on power on</w:t>
            </w:r>
            <w:r>
              <w:t xml:space="preserve"> (no push button needed)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start_on_CAN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T</w:t>
            </w:r>
            <w:r w:rsidRPr="002265C7">
              <w:t>his will start logging when a CAN message with specific ID has been received (please give about 50-100ms to prepare file on disk for record)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Pr="00C31EAE" w:rsidRDefault="002265C7" w:rsidP="00C31EAE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stop_on_CAN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T</w:t>
            </w:r>
            <w:r w:rsidRPr="002265C7">
              <w:t>his will stop logging when a CAN message with specific ID has been received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Pr="00C31EAE" w:rsidRDefault="002265C7" w:rsidP="002265C7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start_frame_to_name</w:t>
            </w:r>
            <w:proofErr w:type="spellEnd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T</w:t>
            </w:r>
            <w:r w:rsidRPr="002265C7">
              <w:t>he data of the CAN message will be used for file name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Pr="002265C7" w:rsidRDefault="002265C7" w:rsidP="002265C7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start_id_value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2265C7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of ID filtering for CAN frame which starts logging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Pr="002265C7" w:rsidRDefault="002265C7" w:rsidP="002265C7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start_id_mask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2265C7">
            <w:pPr>
              <w:pStyle w:val="a5"/>
              <w:ind w:left="0"/>
              <w:cnfStyle w:val="000000000000"/>
            </w:pPr>
            <w:r>
              <w:t>Expected value of ID for CAN frame which starts logging</w:t>
            </w:r>
          </w:p>
        </w:tc>
      </w:tr>
      <w:tr w:rsidR="002265C7" w:rsidTr="002265C7">
        <w:trPr>
          <w:cnfStyle w:val="000000100000"/>
        </w:trPr>
        <w:tc>
          <w:tcPr>
            <w:cnfStyle w:val="001000000000"/>
            <w:tcW w:w="0" w:type="auto"/>
          </w:tcPr>
          <w:p w:rsidR="002265C7" w:rsidRPr="002265C7" w:rsidRDefault="002265C7" w:rsidP="002265C7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stop_id_value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1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2265C7">
            <w:pPr>
              <w:pStyle w:val="a5"/>
              <w:ind w:left="0"/>
              <w:cnfStyle w:val="000000100000"/>
            </w:pPr>
            <w:r>
              <w:t>Bit</w:t>
            </w:r>
            <w:r w:rsidRPr="005F32B4">
              <w:t xml:space="preserve"> mask </w:t>
            </w:r>
            <w:r>
              <w:t>of ID filtering for CAN frame which stops logging</w:t>
            </w:r>
          </w:p>
        </w:tc>
      </w:tr>
      <w:tr w:rsidR="002265C7" w:rsidTr="002265C7">
        <w:tc>
          <w:tcPr>
            <w:cnfStyle w:val="001000000000"/>
            <w:tcW w:w="0" w:type="auto"/>
          </w:tcPr>
          <w:p w:rsidR="002265C7" w:rsidRPr="002265C7" w:rsidRDefault="002265C7" w:rsidP="002265C7">
            <w:pPr>
              <w:pStyle w:val="a5"/>
              <w:ind w:left="0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2265C7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stop_id_mask</w:t>
            </w:r>
            <w:proofErr w:type="spellEnd"/>
          </w:p>
        </w:tc>
        <w:tc>
          <w:tcPr>
            <w:tcW w:w="0" w:type="auto"/>
          </w:tcPr>
          <w:p w:rsidR="002265C7" w:rsidRDefault="002265C7" w:rsidP="00C31EAE">
            <w:pPr>
              <w:pStyle w:val="a5"/>
              <w:ind w:left="0"/>
              <w:cnfStyle w:val="000000000000"/>
            </w:pPr>
            <w:r>
              <w:t>0 or 1</w:t>
            </w:r>
          </w:p>
        </w:tc>
        <w:tc>
          <w:tcPr>
            <w:tcW w:w="0" w:type="auto"/>
          </w:tcPr>
          <w:p w:rsidR="002265C7" w:rsidRDefault="002265C7" w:rsidP="002265C7">
            <w:pPr>
              <w:pStyle w:val="a5"/>
              <w:ind w:left="0"/>
              <w:cnfStyle w:val="000000000000"/>
            </w:pPr>
            <w:r>
              <w:t>Expected value of ID for CAN frame which stops logging</w:t>
            </w:r>
          </w:p>
        </w:tc>
      </w:tr>
    </w:tbl>
    <w:p w:rsidR="00CD43EA" w:rsidRDefault="00587CE0" w:rsidP="00FF2CF4">
      <w:pPr>
        <w:pStyle w:val="a5"/>
        <w:spacing w:after="240"/>
        <w:ind w:left="-360"/>
      </w:pPr>
      <w:r>
        <w:t xml:space="preserve">Only </w:t>
      </w:r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baud</w:t>
      </w:r>
      <w:r w:rsidRPr="00587CE0">
        <w:t xml:space="preserve"> </w:t>
      </w:r>
      <w:r>
        <w:t>is required, all other configuration parameters</w:t>
      </w:r>
      <w:r w:rsidR="006F26E7">
        <w:t xml:space="preserve"> are optional (and equal to 0 by default).</w:t>
      </w:r>
    </w:p>
    <w:p w:rsidR="006B06A0" w:rsidRDefault="006B06A0" w:rsidP="00FF2CF4">
      <w:pPr>
        <w:pStyle w:val="a5"/>
        <w:spacing w:after="240"/>
        <w:ind w:left="-360"/>
      </w:pPr>
    </w:p>
    <w:p w:rsidR="0078054F" w:rsidRDefault="0078054F" w:rsidP="00FF2CF4">
      <w:pPr>
        <w:pStyle w:val="a5"/>
        <w:spacing w:after="240"/>
        <w:ind w:left="-360"/>
      </w:pPr>
      <w:r>
        <w:t xml:space="preserve">The ID </w:t>
      </w:r>
      <w:r w:rsidR="00CD43EA">
        <w:t xml:space="preserve">filter acceptance </w:t>
      </w:r>
      <w:r w:rsidR="00671775">
        <w:t>criterion is</w:t>
      </w:r>
      <w:r w:rsidR="00CD43EA">
        <w:t>:</w:t>
      </w:r>
    </w:p>
    <w:p w:rsidR="0078054F" w:rsidRDefault="002265C7" w:rsidP="00FF2CF4">
      <w:pPr>
        <w:pStyle w:val="a5"/>
        <w:spacing w:after="240"/>
        <w:ind w:left="-360"/>
        <w:jc w:val="center"/>
      </w:pPr>
      <w:r>
        <w:t>[CAN m</w:t>
      </w:r>
      <w:r w:rsidR="00CD43EA">
        <w:t xml:space="preserve">essage </w:t>
      </w:r>
      <w:r w:rsidR="0078054F">
        <w:t>ID</w:t>
      </w:r>
      <w:r>
        <w:t>]</w:t>
      </w:r>
      <w:r w:rsidR="00667BF8">
        <w:t xml:space="preserve"> </w:t>
      </w:r>
      <w:r w:rsidR="00F52BFA">
        <w:rPr>
          <w:i/>
        </w:rPr>
        <w:t>&amp;</w:t>
      </w:r>
      <w:r w:rsidR="00667BF8">
        <w:rPr>
          <w:i/>
        </w:rPr>
        <w:t xml:space="preserve"> </w:t>
      </w:r>
      <w:proofErr w:type="spellStart"/>
      <w:r w:rsidR="0078054F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="00F52BFA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78054F" w:rsidRPr="0078054F">
        <w:t>=</w:t>
      </w:r>
      <w:r>
        <w:t xml:space="preserve"> </w:t>
      </w:r>
      <w:proofErr w:type="spellStart"/>
      <w:r w:rsidR="00CD43EA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="00F52BFA">
        <w:rPr>
          <w:i/>
        </w:rPr>
        <w:t xml:space="preserve"> &amp;</w:t>
      </w:r>
      <w:r w:rsidR="00667BF8">
        <w:rPr>
          <w:i/>
        </w:rPr>
        <w:t xml:space="preserve"> </w:t>
      </w:r>
      <w:proofErr w:type="spellStart"/>
      <w:r w:rsidR="00CD43EA"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</w:p>
    <w:p w:rsidR="00CD43EA" w:rsidRDefault="00F52BFA" w:rsidP="00FF2CF4">
      <w:pPr>
        <w:pStyle w:val="a5"/>
        <w:spacing w:after="240"/>
        <w:ind w:left="-360"/>
      </w:pPr>
      <w:r>
        <w:t xml:space="preserve">where &amp; is bitwise </w:t>
      </w:r>
      <w:r w:rsidR="00C8131E">
        <w:t xml:space="preserve">logical </w:t>
      </w:r>
      <w:r>
        <w:t xml:space="preserve">and </w:t>
      </w:r>
      <w:r w:rsidR="00C8131E">
        <w:t>operator</w:t>
      </w:r>
      <w:r>
        <w:t>.</w:t>
      </w:r>
    </w:p>
    <w:p w:rsidR="0078054F" w:rsidRDefault="00CD43EA" w:rsidP="00FF2CF4">
      <w:pPr>
        <w:pStyle w:val="a5"/>
        <w:spacing w:after="240"/>
        <w:ind w:left="-360"/>
      </w:pPr>
      <w:r>
        <w:lastRenderedPageBreak/>
        <w:t xml:space="preserve">For example if 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 w:rsidR="002265C7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2265C7">
        <w:t>=</w:t>
      </w: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2265C7">
        <w:t>A</w:t>
      </w:r>
      <w:r>
        <w:t xml:space="preserve"> = 1010 binary and the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id_filter_value</w:t>
      </w:r>
      <w:proofErr w:type="spellEnd"/>
      <w:r w:rsidR="002265C7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2265C7">
        <w:t>= 2 =</w:t>
      </w:r>
      <w:r>
        <w:t xml:space="preserve"> 0010 binary. It means that the bit #1 and bit #3 of CAN identifier will be checked, and the bit #1 is expected to be 1 and bit #3 to be 0. Thus only identifiers with </w:t>
      </w:r>
      <w:r w:rsidR="000D3080">
        <w:t xml:space="preserve">a </w:t>
      </w:r>
      <w:r>
        <w:t>binary ending of …0X1X will be accepted by CAN1, i.e. in hex 0x?2, 0x?3, 0x?6, 0x?7.</w:t>
      </w:r>
    </w:p>
    <w:p w:rsidR="00CD43EA" w:rsidRDefault="00CD43EA" w:rsidP="00FF2CF4">
      <w:pPr>
        <w:pStyle w:val="a5"/>
        <w:spacing w:after="240"/>
        <w:ind w:left="-360"/>
      </w:pPr>
      <w:r>
        <w:t xml:space="preserve">Set </w:t>
      </w:r>
      <w:proofErr w:type="spellStart"/>
      <w:r w:rsidRPr="00C31EAE">
        <w:rPr>
          <w:rFonts w:ascii="Consolas" w:eastAsia="Times New Roman" w:hAnsi="Consolas" w:cs="Segoe UI"/>
          <w:color w:val="333333"/>
          <w:sz w:val="18"/>
          <w:szCs w:val="18"/>
        </w:rPr>
        <w:t>id_filter_mask</w:t>
      </w:r>
      <w:proofErr w:type="spellEnd"/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= </w:t>
      </w:r>
      <w:r>
        <w:t xml:space="preserve">0 </w:t>
      </w:r>
      <w:r w:rsidR="00FF2CF4">
        <w:t>to disable</w:t>
      </w:r>
      <w:r>
        <w:t xml:space="preserve"> </w:t>
      </w:r>
      <w:r w:rsidR="00FF2CF4">
        <w:t xml:space="preserve">the </w:t>
      </w:r>
      <w:r>
        <w:t xml:space="preserve">ID filter. </w:t>
      </w:r>
    </w:p>
    <w:p w:rsidR="00FF2CF4" w:rsidRDefault="00FF2CF4" w:rsidP="00FF2CF4">
      <w:pPr>
        <w:pStyle w:val="a5"/>
        <w:spacing w:after="240"/>
        <w:ind w:left="-360"/>
      </w:pPr>
    </w:p>
    <w:p w:rsidR="00F52BFA" w:rsidRDefault="00F52BFA" w:rsidP="00FF2CF4">
      <w:pPr>
        <w:pStyle w:val="a5"/>
        <w:spacing w:after="240"/>
        <w:ind w:left="-360"/>
      </w:pPr>
      <w:r>
        <w:t>A message with</w:t>
      </w:r>
      <w:r w:rsidR="00EC4A95">
        <w:t xml:space="preserve"> specific ID will </w:t>
      </w:r>
      <w:r>
        <w:t>initiate start of logging when</w:t>
      </w:r>
      <w:r w:rsidR="00EC4A95">
        <w:t xml:space="preserve"> </w:t>
      </w:r>
      <w:r>
        <w:t xml:space="preserve"> </w:t>
      </w:r>
      <w:proofErr w:type="spellStart"/>
      <w:r w:rsidR="00EC4A95" w:rsidRPr="002265C7">
        <w:rPr>
          <w:rFonts w:ascii="Consolas" w:eastAsia="Times New Roman" w:hAnsi="Consolas" w:cs="Segoe UI"/>
          <w:color w:val="333333"/>
          <w:sz w:val="18"/>
          <w:szCs w:val="18"/>
        </w:rPr>
        <w:t>start_on_CAN</w:t>
      </w:r>
      <w:proofErr w:type="spellEnd"/>
      <w:r w:rsidR="00EC4A95">
        <w:t xml:space="preserve">  defined to 1 and </w:t>
      </w:r>
      <w:r>
        <w:t>following is true:</w:t>
      </w:r>
    </w:p>
    <w:p w:rsidR="00F52BFA" w:rsidRDefault="00F52BFA" w:rsidP="00FF2CF4">
      <w:pPr>
        <w:pStyle w:val="a5"/>
        <w:spacing w:after="240"/>
        <w:ind w:left="-360"/>
        <w:jc w:val="center"/>
        <w:rPr>
          <w:rFonts w:ascii="Consolas" w:eastAsia="Times New Roman" w:hAnsi="Consolas" w:cs="Segoe UI"/>
          <w:color w:val="333333"/>
          <w:sz w:val="18"/>
          <w:szCs w:val="18"/>
        </w:rPr>
      </w:pPr>
      <w:r>
        <w:t xml:space="preserve">[CAN message ID]  &amp; </w:t>
      </w:r>
      <w:proofErr w:type="spellStart"/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>start_id_mask</w:t>
      </w:r>
      <w:proofErr w:type="spellEnd"/>
      <w:r>
        <w:t xml:space="preserve"> = </w:t>
      </w:r>
      <w:proofErr w:type="spellStart"/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>start_id_value</w:t>
      </w:r>
      <w:proofErr w:type="spellEnd"/>
      <w:r>
        <w:t xml:space="preserve"> &amp; </w:t>
      </w:r>
      <w:proofErr w:type="spellStart"/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>start_id_mask</w:t>
      </w:r>
      <w:proofErr w:type="spellEnd"/>
    </w:p>
    <w:p w:rsidR="00C8131E" w:rsidRDefault="00C8131E" w:rsidP="00FF2CF4">
      <w:pPr>
        <w:pStyle w:val="a5"/>
        <w:spacing w:after="240"/>
        <w:ind w:left="-360"/>
      </w:pPr>
      <w:r>
        <w:t>where &amp; is bitwise logical and operator.</w:t>
      </w:r>
    </w:p>
    <w:p w:rsidR="00FF2CF4" w:rsidRDefault="00FF2CF4" w:rsidP="00FF2CF4">
      <w:pPr>
        <w:pStyle w:val="a5"/>
        <w:spacing w:after="240"/>
        <w:ind w:left="-360"/>
      </w:pPr>
    </w:p>
    <w:p w:rsidR="00F52BFA" w:rsidRDefault="00F52BFA" w:rsidP="00FF2CF4">
      <w:pPr>
        <w:pStyle w:val="a5"/>
        <w:spacing w:after="240"/>
        <w:ind w:left="-360"/>
      </w:pPr>
      <w:r>
        <w:t xml:space="preserve">A message with specific ID will </w:t>
      </w:r>
      <w:r w:rsidR="00EC4A95">
        <w:t xml:space="preserve">stop </w:t>
      </w:r>
      <w:r>
        <w:t xml:space="preserve">logging when </w:t>
      </w:r>
      <w:proofErr w:type="spellStart"/>
      <w:r w:rsidR="00EC4A95" w:rsidRPr="002265C7">
        <w:rPr>
          <w:rFonts w:ascii="Consolas" w:eastAsia="Times New Roman" w:hAnsi="Consolas" w:cs="Segoe UI"/>
          <w:color w:val="333333"/>
          <w:sz w:val="18"/>
          <w:szCs w:val="18"/>
        </w:rPr>
        <w:t>stop_on_CAN</w:t>
      </w:r>
      <w:proofErr w:type="spellEnd"/>
      <w:r w:rsidR="00EC4A95">
        <w:t xml:space="preserve">  defined to 1 and </w:t>
      </w:r>
      <w:r>
        <w:t>following is true:</w:t>
      </w:r>
    </w:p>
    <w:p w:rsidR="00F52BFA" w:rsidRDefault="00F52BFA" w:rsidP="00FF2CF4">
      <w:pPr>
        <w:pStyle w:val="a5"/>
        <w:spacing w:after="240"/>
        <w:ind w:left="-360"/>
        <w:jc w:val="center"/>
        <w:rPr>
          <w:rFonts w:ascii="Consolas" w:eastAsia="Times New Roman" w:hAnsi="Consolas" w:cs="Segoe UI"/>
          <w:color w:val="333333"/>
          <w:sz w:val="18"/>
          <w:szCs w:val="18"/>
        </w:rPr>
      </w:pPr>
      <w:r>
        <w:t xml:space="preserve">[CAN message ID]  &amp; </w:t>
      </w:r>
      <w:proofErr w:type="spellStart"/>
      <w:r w:rsidR="00EC4A95">
        <w:rPr>
          <w:rFonts w:ascii="Consolas" w:eastAsia="Times New Roman" w:hAnsi="Consolas" w:cs="Segoe UI"/>
          <w:color w:val="333333"/>
          <w:sz w:val="18"/>
          <w:szCs w:val="18"/>
        </w:rPr>
        <w:t>stop</w:t>
      </w:r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>_id_mask</w:t>
      </w:r>
      <w:proofErr w:type="spellEnd"/>
      <w:r>
        <w:t xml:space="preserve"> = </w:t>
      </w:r>
      <w:proofErr w:type="spellStart"/>
      <w:r w:rsidR="00EC4A95">
        <w:rPr>
          <w:rFonts w:ascii="Consolas" w:eastAsia="Times New Roman" w:hAnsi="Consolas" w:cs="Segoe UI"/>
          <w:color w:val="333333"/>
          <w:sz w:val="18"/>
          <w:szCs w:val="18"/>
        </w:rPr>
        <w:t>stop</w:t>
      </w:r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>_id_value</w:t>
      </w:r>
      <w:proofErr w:type="spellEnd"/>
      <w:r>
        <w:t xml:space="preserve"> &amp; </w:t>
      </w:r>
      <w:proofErr w:type="spellStart"/>
      <w:r w:rsidR="00EC4A95">
        <w:rPr>
          <w:rFonts w:ascii="Consolas" w:eastAsia="Times New Roman" w:hAnsi="Consolas" w:cs="Segoe UI"/>
          <w:color w:val="333333"/>
          <w:sz w:val="18"/>
          <w:szCs w:val="18"/>
        </w:rPr>
        <w:t>stop</w:t>
      </w:r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>_id_mask</w:t>
      </w:r>
      <w:proofErr w:type="spellEnd"/>
    </w:p>
    <w:p w:rsidR="00C8131E" w:rsidRDefault="00C8131E" w:rsidP="00FF2CF4">
      <w:pPr>
        <w:pStyle w:val="a5"/>
        <w:spacing w:after="240"/>
        <w:ind w:left="-360"/>
      </w:pPr>
      <w:r>
        <w:t>where &amp; is bitwise logical and operator.</w:t>
      </w:r>
    </w:p>
    <w:p w:rsidR="00FF2CF4" w:rsidRDefault="00FF2CF4" w:rsidP="00FF2CF4">
      <w:pPr>
        <w:pStyle w:val="a5"/>
        <w:spacing w:after="240"/>
        <w:ind w:left="-360"/>
        <w:cnfStyle w:val="001000000000"/>
      </w:pPr>
    </w:p>
    <w:p w:rsidR="002265C7" w:rsidRPr="00F52BFA" w:rsidRDefault="00523F92" w:rsidP="00FF2CF4">
      <w:pPr>
        <w:pStyle w:val="a5"/>
        <w:spacing w:after="240"/>
        <w:ind w:left="-360"/>
        <w:cnfStyle w:val="001000000000"/>
        <w:rPr>
          <w:rFonts w:ascii="Consolas" w:eastAsia="Times New Roman" w:hAnsi="Consolas" w:cs="Segoe UI"/>
          <w:color w:val="333333"/>
          <w:sz w:val="18"/>
          <w:szCs w:val="18"/>
        </w:rPr>
      </w:pPr>
      <w:r>
        <w:t xml:space="preserve">The option </w:t>
      </w:r>
      <w:proofErr w:type="spellStart"/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>start_frame_to_name</w:t>
      </w:r>
      <w:proofErr w:type="spellEnd"/>
      <w:r w:rsidRPr="002265C7">
        <w:rPr>
          <w:rFonts w:ascii="Consolas" w:eastAsia="Times New Roman" w:hAnsi="Consolas" w:cs="Segoe UI"/>
          <w:color w:val="333333"/>
          <w:sz w:val="18"/>
          <w:szCs w:val="18"/>
        </w:rPr>
        <w:t xml:space="preserve"> </w:t>
      </w:r>
      <w:r w:rsidR="00C8131E">
        <w:t xml:space="preserve">can be </w:t>
      </w:r>
      <w:r>
        <w:t xml:space="preserve">used in conjunction with  </w:t>
      </w:r>
      <w:proofErr w:type="spellStart"/>
      <w:r w:rsidR="00F52BFA" w:rsidRPr="002265C7">
        <w:rPr>
          <w:rFonts w:ascii="Consolas" w:eastAsia="Times New Roman" w:hAnsi="Consolas" w:cs="Segoe UI"/>
          <w:color w:val="333333"/>
          <w:sz w:val="18"/>
          <w:szCs w:val="18"/>
        </w:rPr>
        <w:t>start_on_CAN</w:t>
      </w:r>
      <w:proofErr w:type="spellEnd"/>
      <w:r w:rsidR="00F52BFA">
        <w:rPr>
          <w:rFonts w:ascii="Consolas" w:eastAsia="Times New Roman" w:hAnsi="Consolas" w:cs="Segoe UI"/>
          <w:color w:val="333333"/>
          <w:sz w:val="18"/>
          <w:szCs w:val="18"/>
        </w:rPr>
        <w:t>.</w:t>
      </w:r>
      <w:r w:rsidR="00F52BFA">
        <w:t xml:space="preserve"> The </w:t>
      </w:r>
      <w:r w:rsidR="00EC1902">
        <w:t>lower</w:t>
      </w:r>
      <w:r w:rsidR="00F52BFA">
        <w:t xml:space="preserve"> 4 bits of all data bytes from </w:t>
      </w:r>
      <w:r w:rsidR="00EC1902">
        <w:t xml:space="preserve">the </w:t>
      </w:r>
      <w:r w:rsidR="00F52BFA">
        <w:t>starting CAN message will form a new file name of log file. For example</w:t>
      </w:r>
      <w:r w:rsidR="002265C7" w:rsidRPr="002265C7">
        <w:t xml:space="preserve"> if the data for start CAN message defined by ID with </w:t>
      </w:r>
      <w:proofErr w:type="spellStart"/>
      <w:r w:rsidR="002265C7" w:rsidRPr="00C8131E">
        <w:rPr>
          <w:rFonts w:ascii="Consolas" w:hAnsi="Consolas" w:cs="Consolas"/>
          <w:sz w:val="18"/>
          <w:szCs w:val="18"/>
        </w:rPr>
        <w:t>start_id_value</w:t>
      </w:r>
      <w:proofErr w:type="spellEnd"/>
      <w:r w:rsidR="002265C7" w:rsidRPr="00C8131E">
        <w:rPr>
          <w:rFonts w:ascii="Consolas" w:hAnsi="Consolas" w:cs="Consolas"/>
          <w:sz w:val="18"/>
          <w:szCs w:val="18"/>
        </w:rPr>
        <w:t>/</w:t>
      </w:r>
      <w:proofErr w:type="spellStart"/>
      <w:r w:rsidR="002265C7" w:rsidRPr="00C8131E">
        <w:rPr>
          <w:rFonts w:ascii="Consolas" w:hAnsi="Consolas" w:cs="Consolas"/>
          <w:sz w:val="18"/>
          <w:szCs w:val="18"/>
        </w:rPr>
        <w:t>start_id_mask</w:t>
      </w:r>
      <w:proofErr w:type="spellEnd"/>
      <w:r w:rsidR="002265C7" w:rsidRPr="00C8131E">
        <w:rPr>
          <w:sz w:val="20"/>
        </w:rPr>
        <w:t xml:space="preserve"> </w:t>
      </w:r>
      <w:r w:rsidR="002265C7" w:rsidRPr="002265C7">
        <w:t>is</w:t>
      </w:r>
      <w:r w:rsidR="00C8131E" w:rsidRPr="002265C7">
        <w:t xml:space="preserve"> </w:t>
      </w:r>
      <w:r w:rsidR="002265C7" w:rsidRPr="002265C7">
        <w:t xml:space="preserve"> = {0x01, 0x02, 0x03, 0x04, 0x05, 0x06, 0x07, 0x08}, then the new file name will be 12345678.csv;</w:t>
      </w:r>
    </w:p>
    <w:p w:rsidR="0078054F" w:rsidRDefault="0078054F" w:rsidP="0078054F">
      <w:pPr>
        <w:pStyle w:val="1"/>
        <w:numPr>
          <w:ilvl w:val="0"/>
          <w:numId w:val="2"/>
        </w:numPr>
      </w:pPr>
      <w:r>
        <w:t>Log file format</w:t>
      </w:r>
    </w:p>
    <w:p w:rsidR="0078054F" w:rsidRDefault="00736C43" w:rsidP="00C31EAE">
      <w:pPr>
        <w:pStyle w:val="a5"/>
        <w:ind w:left="-360"/>
      </w:pPr>
      <w:r>
        <w:pict>
          <v:shape id="_x0000_i1026" type="#_x0000_t75" style="width:412.5pt;height:183pt">
            <v:imagedata r:id="rId8" o:title="Untitled"/>
          </v:shape>
        </w:pict>
      </w:r>
    </w:p>
    <w:p w:rsidR="0078054F" w:rsidRDefault="0078054F" w:rsidP="00C31EAE">
      <w:pPr>
        <w:pStyle w:val="a5"/>
        <w:ind w:left="-360"/>
      </w:pPr>
    </w:p>
    <w:p w:rsidR="0078054F" w:rsidRDefault="00CD43EA" w:rsidP="00CD43EA">
      <w:pPr>
        <w:pStyle w:val="1"/>
        <w:numPr>
          <w:ilvl w:val="0"/>
          <w:numId w:val="2"/>
        </w:numPr>
      </w:pPr>
      <w:r>
        <w:t xml:space="preserve">Faults and indication </w:t>
      </w:r>
    </w:p>
    <w:p w:rsid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and </w:t>
      </w:r>
      <w:r w:rsidRPr="00CD43EA">
        <w:rPr>
          <w:color w:val="002060"/>
        </w:rPr>
        <w:t>blue</w:t>
      </w:r>
      <w:r>
        <w:t xml:space="preserve"> LED are both on just after pressing "START" button, then this is </w:t>
      </w:r>
      <w:r w:rsidR="00671775">
        <w:t>a c</w:t>
      </w:r>
      <w:r>
        <w:t>onfig</w:t>
      </w:r>
      <w:r w:rsidR="00671775">
        <w:t xml:space="preserve">uration </w:t>
      </w:r>
      <w:r>
        <w:t>t</w:t>
      </w:r>
      <w:r w:rsidR="00671775">
        <w:t>e</w:t>
      </w:r>
      <w:r>
        <w:t>xt file problem</w:t>
      </w:r>
      <w:r w:rsidR="00671775">
        <w:t>;</w:t>
      </w:r>
      <w:r>
        <w:t xml:space="preserve"> check configuration file.</w:t>
      </w:r>
    </w:p>
    <w:p w:rsidR="00CD43EA" w:rsidRPr="00CD43EA" w:rsidRDefault="00CD43EA" w:rsidP="00CD43EA">
      <w:pPr>
        <w:pStyle w:val="a5"/>
        <w:numPr>
          <w:ilvl w:val="0"/>
          <w:numId w:val="12"/>
        </w:numPr>
      </w:pPr>
      <w:r>
        <w:t xml:space="preserve">If </w:t>
      </w:r>
      <w:r w:rsidRPr="00CD43EA">
        <w:rPr>
          <w:color w:val="FF0000"/>
        </w:rPr>
        <w:t>red</w:t>
      </w:r>
      <w:r>
        <w:t xml:space="preserve"> LED is on during logging</w:t>
      </w:r>
      <w:r w:rsidR="00FF78D9">
        <w:t>,</w:t>
      </w:r>
      <w:r>
        <w:t xml:space="preserve"> then this is either data buffer overflow or SD card problem</w:t>
      </w:r>
      <w:r w:rsidR="00FF78D9">
        <w:t>. C</w:t>
      </w:r>
      <w:r>
        <w:t>heck if there is enough free space on SD card or SD card has acceptable writing speed rate.</w:t>
      </w:r>
    </w:p>
    <w:p w:rsidR="004F65EA" w:rsidRDefault="004F65EA" w:rsidP="00716CEF">
      <w:pPr>
        <w:pStyle w:val="1"/>
        <w:numPr>
          <w:ilvl w:val="0"/>
          <w:numId w:val="2"/>
        </w:numPr>
      </w:pPr>
      <w:r>
        <w:t>CAN bus termination</w:t>
      </w:r>
    </w:p>
    <w:p w:rsidR="004F65EA" w:rsidRDefault="004F65EA" w:rsidP="00C61555">
      <w:pPr>
        <w:ind w:left="-360"/>
      </w:pPr>
      <w:r>
        <w:t xml:space="preserve">Please note that </w:t>
      </w:r>
      <w:r w:rsidR="00065F56">
        <w:t xml:space="preserve">the </w:t>
      </w:r>
      <w:r>
        <w:t xml:space="preserve">120 ohm termination resistor is permanently </w:t>
      </w:r>
      <w:r w:rsidR="00065F56">
        <w:t>placed</w:t>
      </w:r>
      <w:r>
        <w:t xml:space="preserve"> on board. There is no configurable option for it. </w:t>
      </w:r>
      <w:r w:rsidR="00065F56">
        <w:t>However</w:t>
      </w:r>
      <w:r w:rsidR="009B422D">
        <w:t>,</w:t>
      </w:r>
      <w:r w:rsidR="00065F56">
        <w:t xml:space="preserve"> there is a jumper as 0402 resistor </w:t>
      </w:r>
      <w:r w:rsidR="002623D8">
        <w:t>which</w:t>
      </w:r>
      <w:r w:rsidR="00065F56">
        <w:t xml:space="preserve"> is possible to unmount for termination disconnection.</w:t>
      </w:r>
    </w:p>
    <w:p w:rsidR="004F65EA" w:rsidRDefault="004F65EA" w:rsidP="00C61555">
      <w:pPr>
        <w:ind w:left="-360"/>
      </w:pPr>
      <w:r>
        <w:lastRenderedPageBreak/>
        <w:t>If the bus already has termination at the both ends, then you may conside</w:t>
      </w:r>
      <w:r w:rsidR="00065F56">
        <w:t>r removing on-board termination</w:t>
      </w:r>
      <w:r>
        <w:t>. However, for most application it’s ok to leave it (for example when connecting to vehicle OBD-II diagnostic connector).</w:t>
      </w:r>
    </w:p>
    <w:p w:rsidR="00716CEF" w:rsidRDefault="00716CEF" w:rsidP="00716CEF">
      <w:pPr>
        <w:pStyle w:val="1"/>
        <w:numPr>
          <w:ilvl w:val="0"/>
          <w:numId w:val="2"/>
        </w:numPr>
      </w:pPr>
      <w:r>
        <w:t>CAN bus simulator (playback from file)</w:t>
      </w:r>
    </w:p>
    <w:p w:rsidR="00716CEF" w:rsidRDefault="00716CEF" w:rsidP="00C61555">
      <w:pPr>
        <w:ind w:left="-360"/>
      </w:pPr>
      <w:r>
        <w:t xml:space="preserve">There is </w:t>
      </w:r>
      <w:r w:rsidR="00C61555">
        <w:t xml:space="preserve">an </w:t>
      </w:r>
      <w:r>
        <w:t xml:space="preserve">experimental function implemented to </w:t>
      </w:r>
      <w:r w:rsidRPr="00716CEF">
        <w:t>play back recorded data onto a CAN bus, turn</w:t>
      </w:r>
      <w:r w:rsidR="00420951">
        <w:t>ing device</w:t>
      </w:r>
      <w:r>
        <w:t xml:space="preserve"> into a CAN bus simulator.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>Place recorded log to</w:t>
      </w:r>
      <w:r w:rsidR="00420951">
        <w:t xml:space="preserve"> SD card</w:t>
      </w:r>
      <w:r>
        <w:t xml:space="preserve"> root folder, rename it to </w:t>
      </w:r>
      <w:r w:rsidRPr="00716CEF">
        <w:rPr>
          <w:b/>
        </w:rPr>
        <w:t>Play.csv</w:t>
      </w:r>
      <w:r>
        <w:t xml:space="preserve">. </w:t>
      </w:r>
      <w:r w:rsidR="00976BA5">
        <w:t>Press</w:t>
      </w:r>
      <w:r w:rsidR="00420951">
        <w:t xml:space="preserve"> "START" </w:t>
      </w:r>
      <w:r w:rsidR="00976BA5">
        <w:t>button</w:t>
      </w:r>
      <w:r>
        <w:t xml:space="preserve">, the device will read Play.csv file line by line and transmit </w:t>
      </w:r>
      <w:r w:rsidR="00976BA5">
        <w:t xml:space="preserve">all </w:t>
      </w:r>
      <w:r>
        <w:t>rec</w:t>
      </w:r>
      <w:r w:rsidR="00976BA5">
        <w:t xml:space="preserve">orded CAN messages back to </w:t>
      </w:r>
      <w:r w:rsidR="00031037">
        <w:t xml:space="preserve">the </w:t>
      </w:r>
      <w:r w:rsidR="00976BA5">
        <w:t>bus. After completion</w:t>
      </w:r>
      <w:r w:rsidR="00BB5FF4">
        <w:t xml:space="preserve"> of transmission</w:t>
      </w:r>
      <w:r w:rsidR="00976BA5">
        <w:t xml:space="preserve"> the device will be switched to standard logger mode.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 xml:space="preserve">- Playback file will be transmitted with the </w:t>
      </w:r>
      <w:proofErr w:type="spellStart"/>
      <w:r>
        <w:t>baudrate</w:t>
      </w:r>
      <w:proofErr w:type="spellEnd"/>
      <w:r>
        <w:t xml:space="preserve"> from Config.txt file.</w:t>
      </w:r>
    </w:p>
    <w:p w:rsidR="00716CEF" w:rsidRDefault="00716CEF" w:rsidP="00C61555">
      <w:pPr>
        <w:ind w:left="-360"/>
      </w:pPr>
      <w:r>
        <w:t>- Playback file should be time-stamped (i.e. recorded with timestamp=1 option)</w:t>
      </w:r>
      <w:r w:rsidR="00420951">
        <w:t>.</w:t>
      </w:r>
    </w:p>
    <w:p w:rsidR="00716CEF" w:rsidRDefault="00716CEF" w:rsidP="00C61555">
      <w:pPr>
        <w:ind w:left="-360"/>
      </w:pPr>
      <w:r>
        <w:t>- Playback file should contain a header, i.e. first l</w:t>
      </w:r>
      <w:r w:rsidR="00420951">
        <w:t>ine of the file will be skipped.</w:t>
      </w:r>
    </w:p>
    <w:p w:rsidR="00716CEF" w:rsidRDefault="00716CEF" w:rsidP="00C61555">
      <w:pPr>
        <w:ind w:left="-360"/>
      </w:pPr>
      <w:r>
        <w:t>- By default, all messages will be send out using standard (11-bit) identifier, if the identifier value from file fits into 11 bit, otherwise it will be send as 24 bit (if it does require more than 11 bit</w:t>
      </w:r>
      <w:r w:rsidR="00420951">
        <w:t>s</w:t>
      </w:r>
      <w:r>
        <w:t>)</w:t>
      </w:r>
    </w:p>
    <w:p w:rsidR="00716CEF" w:rsidRDefault="00716CEF" w:rsidP="00C61555">
      <w:pPr>
        <w:ind w:left="-360"/>
      </w:pPr>
      <w:r>
        <w:t xml:space="preserve">- You can enforce </w:t>
      </w:r>
      <w:r w:rsidR="001627C0">
        <w:t>the usage of</w:t>
      </w:r>
      <w:r>
        <w:t xml:space="preserve"> extended identifiers only by setting </w:t>
      </w:r>
      <w:proofErr w:type="spellStart"/>
      <w:r>
        <w:t>log_std</w:t>
      </w:r>
      <w:proofErr w:type="spellEnd"/>
      <w:r>
        <w:t>=0 in Config.txt</w:t>
      </w:r>
    </w:p>
    <w:p w:rsidR="00716CEF" w:rsidRDefault="00716CEF" w:rsidP="00C61555">
      <w:pPr>
        <w:ind w:left="-360"/>
      </w:pPr>
      <w:r>
        <w:t xml:space="preserve">- The </w:t>
      </w:r>
      <w:r w:rsidRPr="001627C0">
        <w:rPr>
          <w:color w:val="00B050"/>
        </w:rPr>
        <w:t>green</w:t>
      </w:r>
      <w:r>
        <w:t xml:space="preserve"> LED will be off during playback, the </w:t>
      </w:r>
      <w:r w:rsidRPr="001627C0">
        <w:rPr>
          <w:color w:val="0070C0"/>
        </w:rPr>
        <w:t>blue</w:t>
      </w:r>
      <w:r>
        <w:t xml:space="preserve"> LED will toggle every time when </w:t>
      </w:r>
      <w:r w:rsidR="00031037">
        <w:t xml:space="preserve">the </w:t>
      </w:r>
      <w:r>
        <w:t xml:space="preserve">message has been sent, </w:t>
      </w:r>
      <w:r w:rsidRPr="001627C0">
        <w:rPr>
          <w:color w:val="FF0000"/>
        </w:rPr>
        <w:t>red</w:t>
      </w:r>
      <w:r>
        <w:t xml:space="preserve"> LED will be on if any faults occurred.</w:t>
      </w:r>
    </w:p>
    <w:p w:rsidR="00716CEF" w:rsidRDefault="00716CEF" w:rsidP="00C61555">
      <w:pPr>
        <w:ind w:left="-360"/>
      </w:pPr>
    </w:p>
    <w:p w:rsidR="00716CEF" w:rsidRDefault="00716CEF" w:rsidP="00C61555">
      <w:pPr>
        <w:ind w:left="-360"/>
      </w:pPr>
      <w:r>
        <w:t>Limitation</w:t>
      </w:r>
      <w:r w:rsidR="00596396">
        <w:t>s</w:t>
      </w:r>
      <w:r>
        <w:t>:</w:t>
      </w:r>
    </w:p>
    <w:p w:rsidR="00716CEF" w:rsidRDefault="00716CEF" w:rsidP="00C61555">
      <w:pPr>
        <w:ind w:left="-360"/>
      </w:pPr>
      <w:r>
        <w:t>- All messages should be acknowledged from the CAN bus side.</w:t>
      </w:r>
    </w:p>
    <w:p w:rsidR="00716CEF" w:rsidRDefault="00716CEF" w:rsidP="00C61555">
      <w:pPr>
        <w:ind w:left="-360"/>
      </w:pPr>
      <w:r>
        <w:t>- It is not exactly time accurate because timestamp has 1 ms granularity.</w:t>
      </w:r>
    </w:p>
    <w:p w:rsidR="00716CEF" w:rsidRPr="004F65EA" w:rsidRDefault="00716CEF" w:rsidP="00C61555">
      <w:pPr>
        <w:ind w:left="-360"/>
      </w:pPr>
      <w:r>
        <w:t>- The only way to exit playback mode in case if it’s stuck (for example due to bus fault), is to power cycle the device.</w:t>
      </w:r>
    </w:p>
    <w:p w:rsidR="00D21F33" w:rsidRDefault="00D21F33" w:rsidP="00C31EAE">
      <w:pPr>
        <w:pStyle w:val="a5"/>
        <w:ind w:left="-360"/>
      </w:pPr>
    </w:p>
    <w:p w:rsidR="00D21F33" w:rsidRDefault="00D21F33" w:rsidP="00C31EAE">
      <w:pPr>
        <w:pStyle w:val="a5"/>
        <w:ind w:left="-360"/>
      </w:pPr>
    </w:p>
    <w:p w:rsidR="00D21F33" w:rsidRDefault="00D21F33" w:rsidP="00D21F33">
      <w:pPr>
        <w:pStyle w:val="a5"/>
        <w:ind w:left="-360"/>
      </w:pPr>
    </w:p>
    <w:p w:rsidR="00FF2CF4" w:rsidRDefault="00FF2CF4">
      <w:pPr>
        <w:pStyle w:val="a5"/>
        <w:ind w:left="-360"/>
      </w:pPr>
    </w:p>
    <w:sectPr w:rsidR="00FF2CF4" w:rsidSect="00F06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62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526A60"/>
    <w:multiLevelType w:val="hybridMultilevel"/>
    <w:tmpl w:val="E21E1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31C8"/>
    <w:multiLevelType w:val="hybridMultilevel"/>
    <w:tmpl w:val="1B36381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F5664"/>
    <w:multiLevelType w:val="hybridMultilevel"/>
    <w:tmpl w:val="09181BE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D1A9B"/>
    <w:multiLevelType w:val="hybridMultilevel"/>
    <w:tmpl w:val="83D6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51EA3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BF4B96"/>
    <w:multiLevelType w:val="hybridMultilevel"/>
    <w:tmpl w:val="03D20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4565C"/>
    <w:multiLevelType w:val="hybridMultilevel"/>
    <w:tmpl w:val="DFC64702"/>
    <w:lvl w:ilvl="0" w:tplc="38522C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5266F"/>
    <w:multiLevelType w:val="hybridMultilevel"/>
    <w:tmpl w:val="24D8CB0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5A80"/>
    <w:multiLevelType w:val="hybridMultilevel"/>
    <w:tmpl w:val="0916D38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B0A19"/>
    <w:multiLevelType w:val="hybridMultilevel"/>
    <w:tmpl w:val="90580586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80D90"/>
    <w:multiLevelType w:val="hybridMultilevel"/>
    <w:tmpl w:val="02586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37E39"/>
    <w:multiLevelType w:val="hybridMultilevel"/>
    <w:tmpl w:val="72046890"/>
    <w:lvl w:ilvl="0" w:tplc="3196AD8C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6290718E"/>
    <w:multiLevelType w:val="hybridMultilevel"/>
    <w:tmpl w:val="5C0235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5A224F"/>
    <w:multiLevelType w:val="multilevel"/>
    <w:tmpl w:val="E0280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7A79580D"/>
    <w:multiLevelType w:val="hybridMultilevel"/>
    <w:tmpl w:val="1572081E"/>
    <w:lvl w:ilvl="0" w:tplc="6C3498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7B7940"/>
    <w:multiLevelType w:val="hybridMultilevel"/>
    <w:tmpl w:val="BCA0FC0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716C2"/>
    <w:multiLevelType w:val="hybridMultilevel"/>
    <w:tmpl w:val="9766C42A"/>
    <w:lvl w:ilvl="0" w:tplc="F3DCCCD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4"/>
  </w:num>
  <w:num w:numId="5">
    <w:abstractNumId w:val="13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6D28"/>
    <w:rsid w:val="00031037"/>
    <w:rsid w:val="00036873"/>
    <w:rsid w:val="00053CF5"/>
    <w:rsid w:val="00065F56"/>
    <w:rsid w:val="000B3036"/>
    <w:rsid w:val="000B7FF2"/>
    <w:rsid w:val="000D3080"/>
    <w:rsid w:val="000F19A0"/>
    <w:rsid w:val="001312BB"/>
    <w:rsid w:val="001562E6"/>
    <w:rsid w:val="001627C0"/>
    <w:rsid w:val="00167772"/>
    <w:rsid w:val="00180320"/>
    <w:rsid w:val="001D1C8B"/>
    <w:rsid w:val="001F4B5C"/>
    <w:rsid w:val="00223991"/>
    <w:rsid w:val="002265C7"/>
    <w:rsid w:val="002623D8"/>
    <w:rsid w:val="002C2E38"/>
    <w:rsid w:val="002D5D7E"/>
    <w:rsid w:val="00323E67"/>
    <w:rsid w:val="0032579F"/>
    <w:rsid w:val="00326EE2"/>
    <w:rsid w:val="003336BF"/>
    <w:rsid w:val="00374C18"/>
    <w:rsid w:val="003772D2"/>
    <w:rsid w:val="00377CED"/>
    <w:rsid w:val="003A2147"/>
    <w:rsid w:val="003D3E3E"/>
    <w:rsid w:val="003D4391"/>
    <w:rsid w:val="004028EC"/>
    <w:rsid w:val="00413E3C"/>
    <w:rsid w:val="00420951"/>
    <w:rsid w:val="00424178"/>
    <w:rsid w:val="00441B53"/>
    <w:rsid w:val="00464B8C"/>
    <w:rsid w:val="004C2FCB"/>
    <w:rsid w:val="004E2DCC"/>
    <w:rsid w:val="004E3A2C"/>
    <w:rsid w:val="004E4C2C"/>
    <w:rsid w:val="004E6A5B"/>
    <w:rsid w:val="004F65EA"/>
    <w:rsid w:val="00523F92"/>
    <w:rsid w:val="0053757D"/>
    <w:rsid w:val="0055549E"/>
    <w:rsid w:val="0056757D"/>
    <w:rsid w:val="00582D37"/>
    <w:rsid w:val="00587CE0"/>
    <w:rsid w:val="00596396"/>
    <w:rsid w:val="00596D28"/>
    <w:rsid w:val="005B1E12"/>
    <w:rsid w:val="005F32B4"/>
    <w:rsid w:val="0062097C"/>
    <w:rsid w:val="006256DA"/>
    <w:rsid w:val="00667BF8"/>
    <w:rsid w:val="00671775"/>
    <w:rsid w:val="0067765D"/>
    <w:rsid w:val="00687018"/>
    <w:rsid w:val="00694C3C"/>
    <w:rsid w:val="006B06A0"/>
    <w:rsid w:val="006C5577"/>
    <w:rsid w:val="006E1095"/>
    <w:rsid w:val="006F26E7"/>
    <w:rsid w:val="00716CEF"/>
    <w:rsid w:val="0073383A"/>
    <w:rsid w:val="00736C43"/>
    <w:rsid w:val="0078054F"/>
    <w:rsid w:val="00781394"/>
    <w:rsid w:val="00791FE5"/>
    <w:rsid w:val="007978F8"/>
    <w:rsid w:val="007E265F"/>
    <w:rsid w:val="007F59A1"/>
    <w:rsid w:val="00840933"/>
    <w:rsid w:val="00866C8C"/>
    <w:rsid w:val="00886FAC"/>
    <w:rsid w:val="008C2AC2"/>
    <w:rsid w:val="008D26D3"/>
    <w:rsid w:val="008D54F4"/>
    <w:rsid w:val="009267FA"/>
    <w:rsid w:val="00927CA6"/>
    <w:rsid w:val="00936184"/>
    <w:rsid w:val="00976BA5"/>
    <w:rsid w:val="009949B0"/>
    <w:rsid w:val="009B422D"/>
    <w:rsid w:val="009C35F9"/>
    <w:rsid w:val="009D748C"/>
    <w:rsid w:val="00A204A2"/>
    <w:rsid w:val="00A22560"/>
    <w:rsid w:val="00A70731"/>
    <w:rsid w:val="00AB5D98"/>
    <w:rsid w:val="00AC00C0"/>
    <w:rsid w:val="00B67CA4"/>
    <w:rsid w:val="00B7225D"/>
    <w:rsid w:val="00BB5FF4"/>
    <w:rsid w:val="00BD3A5C"/>
    <w:rsid w:val="00BF25C0"/>
    <w:rsid w:val="00C00386"/>
    <w:rsid w:val="00C215EA"/>
    <w:rsid w:val="00C237CF"/>
    <w:rsid w:val="00C24342"/>
    <w:rsid w:val="00C31EAE"/>
    <w:rsid w:val="00C57202"/>
    <w:rsid w:val="00C61555"/>
    <w:rsid w:val="00C71FC5"/>
    <w:rsid w:val="00C8131E"/>
    <w:rsid w:val="00C9158E"/>
    <w:rsid w:val="00C93D17"/>
    <w:rsid w:val="00CA54FE"/>
    <w:rsid w:val="00CD43EA"/>
    <w:rsid w:val="00CD5DB4"/>
    <w:rsid w:val="00CD7FB6"/>
    <w:rsid w:val="00D175E8"/>
    <w:rsid w:val="00D21F33"/>
    <w:rsid w:val="00D22F95"/>
    <w:rsid w:val="00D329DB"/>
    <w:rsid w:val="00D4672B"/>
    <w:rsid w:val="00DA0AB0"/>
    <w:rsid w:val="00DD2BF3"/>
    <w:rsid w:val="00E0677F"/>
    <w:rsid w:val="00E0720E"/>
    <w:rsid w:val="00E4372D"/>
    <w:rsid w:val="00E525C3"/>
    <w:rsid w:val="00E55E70"/>
    <w:rsid w:val="00E7000B"/>
    <w:rsid w:val="00E749B6"/>
    <w:rsid w:val="00EB2CE9"/>
    <w:rsid w:val="00EC1902"/>
    <w:rsid w:val="00EC4A95"/>
    <w:rsid w:val="00F06E54"/>
    <w:rsid w:val="00F216AD"/>
    <w:rsid w:val="00F52BFA"/>
    <w:rsid w:val="00F823E6"/>
    <w:rsid w:val="00FB4609"/>
    <w:rsid w:val="00FB5BC9"/>
    <w:rsid w:val="00FC2C1A"/>
    <w:rsid w:val="00FC5E4A"/>
    <w:rsid w:val="00FE5601"/>
    <w:rsid w:val="00FF22D2"/>
    <w:rsid w:val="00FF2CF4"/>
    <w:rsid w:val="00FF5DC8"/>
    <w:rsid w:val="00FF7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83A"/>
    <w:pPr>
      <w:spacing w:after="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6D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6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96D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96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96D28"/>
    <w:pPr>
      <w:ind w:left="720"/>
      <w:contextualSpacing/>
    </w:pPr>
  </w:style>
  <w:style w:type="table" w:styleId="a6">
    <w:name w:val="Table Grid"/>
    <w:basedOn w:val="a1"/>
    <w:uiPriority w:val="59"/>
    <w:rsid w:val="00733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DD2B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7">
    <w:name w:val="Hyperlink"/>
    <w:basedOn w:val="a0"/>
    <w:uiPriority w:val="99"/>
    <w:unhideWhenUsed/>
    <w:rsid w:val="00DD2BF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D2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2BF3"/>
    <w:rPr>
      <w:rFonts w:ascii="Tahoma" w:hAnsi="Tahoma" w:cs="Tahoma"/>
      <w:sz w:val="16"/>
      <w:szCs w:val="16"/>
      <w:lang w:val="en-US"/>
    </w:rPr>
  </w:style>
  <w:style w:type="character" w:styleId="aa">
    <w:name w:val="FollowedHyperlink"/>
    <w:basedOn w:val="a0"/>
    <w:uiPriority w:val="99"/>
    <w:semiHidden/>
    <w:unhideWhenUsed/>
    <w:rsid w:val="00927C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akpc806a/CAN_Logger/master/Doc/Test/Config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19A4-5AFC-4246-B563-CB5EAE08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1044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31</cp:revision>
  <cp:lastPrinted>2017-01-18T06:05:00Z</cp:lastPrinted>
  <dcterms:created xsi:type="dcterms:W3CDTF">2016-11-27T21:43:00Z</dcterms:created>
  <dcterms:modified xsi:type="dcterms:W3CDTF">2018-08-06T05:41:00Z</dcterms:modified>
</cp:coreProperties>
</file>